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C83E32" w:rsidRPr="00C83E32">
        <w:rPr>
          <w:rFonts w:hint="eastAsia"/>
          <w:b/>
          <w:sz w:val="28"/>
          <w:szCs w:val="28"/>
          <w:lang w:eastAsia="zh-CN"/>
        </w:rPr>
        <w:t>谢谢您救了我</w:t>
      </w:r>
      <w:r w:rsidR="00C83E32" w:rsidRPr="00C83E32">
        <w:rPr>
          <w:rFonts w:hint="eastAsia"/>
          <w:b/>
          <w:sz w:val="28"/>
          <w:szCs w:val="28"/>
          <w:lang w:eastAsia="zh-CN"/>
        </w:rPr>
        <w:t>---PCB</w:t>
      </w:r>
      <w:r w:rsidR="00C83E32" w:rsidRPr="00C83E32">
        <w:rPr>
          <w:rFonts w:hint="eastAsia"/>
          <w:b/>
          <w:sz w:val="28"/>
          <w:szCs w:val="28"/>
          <w:lang w:eastAsia="zh-CN"/>
        </w:rPr>
        <w:t>输出</w:t>
      </w:r>
      <w:r w:rsidR="00C83E32" w:rsidRPr="00C83E32">
        <w:rPr>
          <w:rFonts w:hint="eastAsia"/>
          <w:b/>
          <w:sz w:val="28"/>
          <w:szCs w:val="28"/>
          <w:lang w:eastAsia="zh-CN"/>
        </w:rPr>
        <w:t>GERBER</w:t>
      </w:r>
      <w:r w:rsidR="00C83E32" w:rsidRPr="00C83E32">
        <w:rPr>
          <w:rFonts w:hint="eastAsia"/>
          <w:b/>
          <w:sz w:val="28"/>
          <w:szCs w:val="28"/>
          <w:lang w:eastAsia="zh-CN"/>
        </w:rPr>
        <w:t>的</w:t>
      </w:r>
      <w:r w:rsidR="00C83E32" w:rsidRPr="00C83E32">
        <w:rPr>
          <w:rFonts w:hint="eastAsia"/>
          <w:b/>
          <w:sz w:val="28"/>
          <w:szCs w:val="28"/>
          <w:lang w:eastAsia="zh-CN"/>
        </w:rPr>
        <w:t>DFM</w:t>
      </w:r>
      <w:r w:rsidR="00C83E32" w:rsidRPr="00C83E32">
        <w:rPr>
          <w:rFonts w:hint="eastAsia"/>
          <w:b/>
          <w:sz w:val="28"/>
          <w:szCs w:val="28"/>
          <w:lang w:eastAsia="zh-CN"/>
        </w:rPr>
        <w:t>案例</w:t>
      </w:r>
    </w:p>
    <w:p w:rsidR="002039C8" w:rsidRDefault="00CB7D57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C83E32">
                    <w:rPr>
                      <w:rFonts w:hint="eastAsia"/>
                      <w:lang w:eastAsia="zh-CN"/>
                    </w:rPr>
                    <w:t>王辉东</w:t>
                  </w:r>
                  <w:r w:rsidR="00C83E32">
                    <w:rPr>
                      <w:rFonts w:hint="eastAsia"/>
                      <w:lang w:eastAsia="zh-CN"/>
                    </w:rPr>
                    <w:t xml:space="preserve"> </w:t>
                  </w:r>
                  <w:r>
                    <w:rPr>
                      <w:rFonts w:hint="eastAsia"/>
                      <w:lang w:eastAsia="zh-CN"/>
                    </w:rPr>
                    <w:t xml:space="preserve">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C83E32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C83E32" w:rsidRDefault="00C83E32" w:rsidP="00C83E32">
      <w:pPr>
        <w:ind w:firstLineChars="350" w:firstLine="770"/>
        <w:rPr>
          <w:rFonts w:hint="eastAsia"/>
          <w:lang w:eastAsia="zh-CN"/>
        </w:rPr>
      </w:pPr>
      <w:r w:rsidRPr="00167057">
        <w:rPr>
          <w:rFonts w:hint="eastAsia"/>
          <w:noProof/>
          <w:lang w:eastAsia="zh-CN"/>
        </w:rPr>
        <w:pict>
          <v:line id="Line 179" o:spid="_x0000_s1030" style="position:absolute;left:0;text-align:left;z-index:251662336;visibility:visible" from="423.75pt,60.75pt" to="477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" strokecolor="black [3213]">
            <v:stroke joinstyle="miter"/>
            <v:shadow color="#eeece1 [3214]"/>
          </v:line>
        </w:pict>
      </w:r>
      <w:r w:rsidRPr="00167057">
        <w:rPr>
          <w:rFonts w:hint="eastAsia"/>
          <w:noProof/>
          <w:lang w:eastAsia="zh-CN"/>
        </w:rPr>
        <w:pict>
          <v:line id="Line 138" o:spid="_x0000_s1029" style="position:absolute;left:0;text-align:left;z-index:251661312;visibility:visible" from="390pt,246pt" to="420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" strokecolor="black [3213]">
            <v:stroke joinstyle="miter"/>
            <v:shadow color="#eeece1 [3214]"/>
          </v:line>
        </w:pict>
      </w:r>
    </w:p>
    <w:p w:rsidR="00C83E32" w:rsidRPr="0078667B" w:rsidRDefault="00C83E32" w:rsidP="00C83E32">
      <w:pPr>
        <w:ind w:firstLineChars="350" w:firstLine="770"/>
        <w:rPr>
          <w:rFonts w:ascii="simsun" w:eastAsia="宋体" w:hAnsi="simsun" w:cs="宋体" w:hint="eastAsia"/>
          <w:color w:val="464646"/>
          <w:sz w:val="21"/>
          <w:szCs w:val="21"/>
          <w:lang w:eastAsia="zh-CN" w:bidi="ar-SA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 xml:space="preserve">Q </w:t>
      </w:r>
      <w:r>
        <w:rPr>
          <w:rFonts w:hint="eastAsia"/>
          <w:lang w:eastAsia="zh-CN"/>
        </w:rPr>
        <w:t>微信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电话，</w:t>
      </w:r>
    </w:p>
    <w:p w:rsidR="00C83E32" w:rsidRDefault="00C83E32" w:rsidP="00C83E3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头条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微博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贴吧，</w:t>
      </w:r>
    </w:p>
    <w:p w:rsidR="00C83E32" w:rsidRDefault="00C83E32" w:rsidP="00C83E3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商城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社区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天涯，</w:t>
      </w:r>
    </w:p>
    <w:p w:rsidR="00C83E32" w:rsidRDefault="00C83E32" w:rsidP="00C83E3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制板厂找哪家。</w:t>
      </w:r>
    </w:p>
    <w:p w:rsidR="00C83E32" w:rsidRDefault="00C83E32" w:rsidP="00C83E32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短短的几句话道出了</w:t>
      </w:r>
      <w:r>
        <w:rPr>
          <w:rFonts w:hint="eastAsia"/>
          <w:lang w:eastAsia="zh-CN"/>
        </w:rPr>
        <w:t>P</w:t>
      </w:r>
      <w:r>
        <w:rPr>
          <w:lang w:eastAsia="zh-CN"/>
        </w:rPr>
        <w:t>CB</w:t>
      </w:r>
      <w:r>
        <w:rPr>
          <w:rFonts w:hint="eastAsia"/>
          <w:lang w:eastAsia="zh-CN"/>
        </w:rPr>
        <w:t>制板选厂的困难，选一个前期懂设计，后期懂制造，一心</w:t>
      </w:r>
      <w:r w:rsidRPr="00346986">
        <w:rPr>
          <w:rFonts w:hint="eastAsia"/>
          <w:lang w:eastAsia="zh-CN"/>
        </w:rPr>
        <w:t>为客户着想，为自己拼博的工厂</w:t>
      </w:r>
      <w:r>
        <w:rPr>
          <w:rFonts w:hint="eastAsia"/>
          <w:lang w:eastAsia="zh-CN"/>
        </w:rPr>
        <w:t>更难。</w:t>
      </w:r>
    </w:p>
    <w:p w:rsidR="00C83E32" w:rsidRDefault="00C83E32" w:rsidP="00C83E32">
      <w:pPr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网友山水江南在上期文档中回复一段话，一下就戳中了我的泪点。内容如下：</w:t>
      </w:r>
    </w:p>
    <w:p w:rsidR="00C83E32" w:rsidRDefault="00C83E32" w:rsidP="00C83E32">
      <w:pPr>
        <w:ind w:firstLineChars="100" w:firstLine="230"/>
        <w:rPr>
          <w:color w:val="000000"/>
          <w:sz w:val="23"/>
          <w:szCs w:val="23"/>
          <w:shd w:val="clear" w:color="auto" w:fill="FFFFFF"/>
          <w:lang w:eastAsia="zh-CN"/>
        </w:rPr>
      </w:pPr>
      <w:r>
        <w:rPr>
          <w:rFonts w:hint="eastAsia"/>
          <w:color w:val="000000"/>
          <w:sz w:val="23"/>
          <w:szCs w:val="23"/>
          <w:shd w:val="clear" w:color="auto" w:fill="FFFFFF"/>
          <w:lang w:eastAsia="zh-CN"/>
        </w:rPr>
        <w:t>今天看了东哥的</w:t>
      </w:r>
      <w:r>
        <w:rPr>
          <w:rFonts w:hint="eastAsia"/>
          <w:color w:val="000000"/>
          <w:sz w:val="23"/>
          <w:szCs w:val="23"/>
          <w:shd w:val="clear" w:color="auto" w:fill="FFFFFF"/>
          <w:lang w:eastAsia="zh-CN"/>
        </w:rPr>
        <w:t>DFM</w:t>
      </w:r>
      <w:r>
        <w:rPr>
          <w:rFonts w:hint="eastAsia"/>
          <w:color w:val="000000"/>
          <w:sz w:val="23"/>
          <w:szCs w:val="23"/>
          <w:shd w:val="clear" w:color="auto" w:fill="FFFFFF"/>
          <w:lang w:eastAsia="zh-CN"/>
        </w:rPr>
        <w:t>关于槽形孔案例分享，让我想起之前</w:t>
      </w:r>
      <w:r>
        <w:rPr>
          <w:rFonts w:hint="eastAsia"/>
          <w:color w:val="000000"/>
          <w:sz w:val="23"/>
          <w:szCs w:val="23"/>
          <w:shd w:val="clear" w:color="auto" w:fill="FFFFFF"/>
          <w:lang w:eastAsia="zh-CN"/>
        </w:rPr>
        <w:t>Gerber</w:t>
      </w:r>
      <w:r>
        <w:rPr>
          <w:rFonts w:hint="eastAsia"/>
          <w:color w:val="000000"/>
          <w:sz w:val="23"/>
          <w:szCs w:val="23"/>
          <w:shd w:val="clear" w:color="auto" w:fill="FFFFFF"/>
          <w:lang w:eastAsia="zh-CN"/>
        </w:rPr>
        <w:t>正负片设置不准确的教训。还好有一流的板厂供应商，专业认真负责的菲林工程师，帮忙拦截了这一致命的错误。墨菲定律时刻提醒品保人细心再细心：“还有什么不良没有被检出”。部门制定一道又一道防流措施，目的是不能把不良品发货到客户手中。若马失前蹄时，通宵的</w:t>
      </w:r>
      <w:r>
        <w:rPr>
          <w:rFonts w:hint="eastAsia"/>
          <w:color w:val="000000"/>
          <w:sz w:val="23"/>
          <w:szCs w:val="23"/>
          <w:shd w:val="clear" w:color="auto" w:fill="FFFFFF"/>
          <w:lang w:eastAsia="zh-CN"/>
        </w:rPr>
        <w:t>8D</w:t>
      </w:r>
      <w:r>
        <w:rPr>
          <w:rFonts w:hint="eastAsia"/>
          <w:color w:val="000000"/>
          <w:sz w:val="23"/>
          <w:szCs w:val="23"/>
          <w:shd w:val="clear" w:color="auto" w:fill="FFFFFF"/>
          <w:lang w:eastAsia="zh-CN"/>
        </w:rPr>
        <w:t>报告还历历在目。</w:t>
      </w:r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前几天刚好发生一个和输出</w:t>
      </w:r>
      <w:r w:rsidRPr="00106E70">
        <w:rPr>
          <w:lang w:eastAsia="zh-CN"/>
        </w:rPr>
        <w:t>Gerber</w:t>
      </w:r>
      <w:r>
        <w:rPr>
          <w:rFonts w:hint="eastAsia"/>
          <w:lang w:eastAsia="zh-CN"/>
        </w:rPr>
        <w:t>有关的案例。在开始案例之前，我们再次声明：只是为了学习和交流，切莫对号入座，让大家通过案例学习，避免犯类似问题，仅此而已。</w:t>
      </w:r>
    </w:p>
    <w:p w:rsidR="00C83E32" w:rsidRPr="00106E70" w:rsidRDefault="00C83E32" w:rsidP="00C83E32">
      <w:pPr>
        <w:ind w:firstLineChars="100" w:firstLine="220"/>
        <w:rPr>
          <w:lang w:eastAsia="zh-CN"/>
        </w:rPr>
      </w:pPr>
      <w:bookmarkStart w:id="0" w:name="OLE_LINK1"/>
      <w:bookmarkStart w:id="1" w:name="OLE_LINK2"/>
      <w:r w:rsidRPr="00106E70">
        <w:rPr>
          <w:lang w:eastAsia="zh-CN"/>
        </w:rPr>
        <w:t>Gerber</w:t>
      </w:r>
      <w:bookmarkEnd w:id="0"/>
      <w:bookmarkEnd w:id="1"/>
      <w:r w:rsidRPr="00106E70">
        <w:rPr>
          <w:lang w:eastAsia="zh-CN"/>
        </w:rPr>
        <w:t>文件是</w:t>
      </w:r>
      <w:hyperlink r:id="rId8" w:tgtFrame="_blank" w:history="1">
        <w:r w:rsidRPr="00106E70">
          <w:rPr>
            <w:lang w:eastAsia="zh-CN"/>
          </w:rPr>
          <w:t>线路板</w:t>
        </w:r>
      </w:hyperlink>
      <w:r w:rsidRPr="00106E70">
        <w:rPr>
          <w:lang w:eastAsia="zh-CN"/>
        </w:rPr>
        <w:t>行业图像转换的标准格式。</w:t>
      </w:r>
      <w:r w:rsidRPr="00106E70">
        <w:rPr>
          <w:lang w:eastAsia="zh-CN"/>
        </w:rPr>
        <w:t>Gerber</w:t>
      </w:r>
      <w:r w:rsidRPr="00106E70">
        <w:rPr>
          <w:lang w:eastAsia="zh-CN"/>
        </w:rPr>
        <w:t>格式是线路板行业软件描述线路板（线路层、</w:t>
      </w:r>
      <w:hyperlink r:id="rId9" w:tgtFrame="_blank" w:history="1">
        <w:r w:rsidRPr="00106E70">
          <w:rPr>
            <w:lang w:eastAsia="zh-CN"/>
          </w:rPr>
          <w:t>阻焊层</w:t>
        </w:r>
      </w:hyperlink>
      <w:r w:rsidRPr="00106E70">
        <w:rPr>
          <w:lang w:eastAsia="zh-CN"/>
        </w:rPr>
        <w:t>、字符层等）图像及钻、铣数据的文档格式集合。</w:t>
      </w:r>
      <w:r w:rsidRPr="00106E70">
        <w:rPr>
          <w:rFonts w:hint="eastAsia"/>
          <w:lang w:eastAsia="zh-CN"/>
        </w:rPr>
        <w:t>通常国内的</w:t>
      </w:r>
      <w:r w:rsidRPr="00106E70">
        <w:rPr>
          <w:rFonts w:hint="eastAsia"/>
          <w:lang w:eastAsia="zh-CN"/>
        </w:rPr>
        <w:t>PCB</w:t>
      </w:r>
      <w:r w:rsidRPr="00106E70">
        <w:rPr>
          <w:rFonts w:hint="eastAsia"/>
          <w:lang w:eastAsia="zh-CN"/>
        </w:rPr>
        <w:t>行业都是</w:t>
      </w:r>
      <w:r w:rsidRPr="00106E70">
        <w:rPr>
          <w:lang w:eastAsia="zh-CN"/>
        </w:rPr>
        <w:t>Gerber</w:t>
      </w:r>
      <w:r w:rsidRPr="00106E70">
        <w:rPr>
          <w:rFonts w:hint="eastAsia"/>
          <w:lang w:eastAsia="zh-CN"/>
        </w:rPr>
        <w:t>文件进行制板的。所以它是线路板制作的基础文件。</w:t>
      </w:r>
    </w:p>
    <w:p w:rsidR="00C83E32" w:rsidRDefault="00C83E32" w:rsidP="00C83E32">
      <w:pPr>
        <w:ind w:firstLineChars="100" w:firstLine="220"/>
        <w:rPr>
          <w:lang w:eastAsia="zh-CN"/>
        </w:rPr>
      </w:pPr>
      <w:r w:rsidRPr="00106E70">
        <w:rPr>
          <w:rFonts w:hint="eastAsia"/>
          <w:lang w:eastAsia="zh-CN"/>
        </w:rPr>
        <w:t>如果</w:t>
      </w:r>
      <w:r w:rsidRPr="00106E70">
        <w:rPr>
          <w:lang w:eastAsia="zh-CN"/>
        </w:rPr>
        <w:t>Gerber</w:t>
      </w:r>
      <w:r>
        <w:rPr>
          <w:rFonts w:hint="eastAsia"/>
          <w:lang w:eastAsia="zh-CN"/>
        </w:rPr>
        <w:t>文件出现了错误，那这种错误就是先天性的不良，即使后天再努力，也有可能无法达到满意和期许。</w:t>
      </w:r>
      <w:r w:rsidRPr="00106E70">
        <w:rPr>
          <w:rFonts w:hint="eastAsia"/>
          <w:lang w:eastAsia="zh-CN"/>
        </w:rPr>
        <w:t>有很多</w:t>
      </w:r>
      <w:r w:rsidRPr="00106E70">
        <w:rPr>
          <w:lang w:eastAsia="zh-CN"/>
        </w:rPr>
        <w:t>PCB</w:t>
      </w:r>
      <w:r w:rsidRPr="00106E70">
        <w:rPr>
          <w:rFonts w:hint="eastAsia"/>
          <w:lang w:eastAsia="zh-CN"/>
        </w:rPr>
        <w:t>工厂</w:t>
      </w:r>
      <w:r>
        <w:rPr>
          <w:rFonts w:hint="eastAsia"/>
          <w:lang w:eastAsia="zh-CN"/>
        </w:rPr>
        <w:t>因为不懂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设计，不知设计的目的，有一引起问题是</w:t>
      </w:r>
      <w:r w:rsidRPr="00106E70">
        <w:rPr>
          <w:rFonts w:hint="eastAsia"/>
          <w:lang w:eastAsia="zh-CN"/>
        </w:rPr>
        <w:t>无法发现错误的，</w:t>
      </w:r>
      <w:r>
        <w:rPr>
          <w:rFonts w:hint="eastAsia"/>
          <w:lang w:eastAsia="zh-CN"/>
        </w:rPr>
        <w:t>只是按照</w:t>
      </w:r>
      <w:r>
        <w:rPr>
          <w:rFonts w:hint="eastAsia"/>
          <w:lang w:eastAsia="zh-CN"/>
        </w:rPr>
        <w:t>GERBER</w:t>
      </w:r>
      <w:r>
        <w:rPr>
          <w:rFonts w:hint="eastAsia"/>
          <w:lang w:eastAsia="zh-CN"/>
        </w:rPr>
        <w:t>去制作，保证和原文件一致，就可以了。</w:t>
      </w:r>
      <w:r w:rsidRPr="00106E70">
        <w:rPr>
          <w:rFonts w:hint="eastAsia"/>
          <w:lang w:eastAsia="zh-CN"/>
        </w:rPr>
        <w:t>那么这种</w:t>
      </w:r>
      <w:r>
        <w:rPr>
          <w:rFonts w:hint="eastAsia"/>
          <w:lang w:eastAsia="zh-CN"/>
        </w:rPr>
        <w:t>观念和</w:t>
      </w:r>
      <w:r w:rsidRPr="00106E70">
        <w:rPr>
          <w:rFonts w:hint="eastAsia"/>
          <w:lang w:eastAsia="zh-CN"/>
        </w:rPr>
        <w:t>错误就是致命的。前几天接到一</w:t>
      </w:r>
      <w:r>
        <w:rPr>
          <w:rFonts w:hint="eastAsia"/>
          <w:lang w:eastAsia="zh-CN"/>
        </w:rPr>
        <w:t>个</w:t>
      </w:r>
      <w:r w:rsidRPr="00106E70">
        <w:rPr>
          <w:rFonts w:hint="eastAsia"/>
          <w:lang w:eastAsia="zh-CN"/>
        </w:rPr>
        <w:t>客户的订单，基本特征如下：</w:t>
      </w:r>
    </w:p>
    <w:p w:rsidR="00C83E32" w:rsidRPr="00106E70" w:rsidRDefault="00C83E32" w:rsidP="00C83E32">
      <w:pPr>
        <w:ind w:firstLineChars="100" w:firstLine="220"/>
        <w:rPr>
          <w:lang w:eastAsia="zh-CN"/>
        </w:rPr>
      </w:pPr>
      <w:r w:rsidRPr="00106E70">
        <w:rPr>
          <w:rFonts w:hint="eastAsia"/>
          <w:lang w:eastAsia="zh-CN"/>
        </w:rPr>
        <w:lastRenderedPageBreak/>
        <w:t>层数：</w:t>
      </w:r>
      <w:r w:rsidRPr="00106E70">
        <w:rPr>
          <w:lang w:eastAsia="zh-CN"/>
        </w:rPr>
        <w:t>10</w:t>
      </w:r>
      <w:r w:rsidRPr="00106E70">
        <w:rPr>
          <w:rFonts w:hint="eastAsia"/>
          <w:lang w:eastAsia="zh-CN"/>
        </w:rPr>
        <w:t>层</w:t>
      </w:r>
      <w:r w:rsidRPr="00106E70">
        <w:rPr>
          <w:lang w:eastAsia="zh-CN"/>
        </w:rPr>
        <w:br/>
      </w:r>
      <w:r w:rsidRPr="00106E70">
        <w:rPr>
          <w:rFonts w:hint="eastAsia"/>
          <w:lang w:eastAsia="zh-CN"/>
        </w:rPr>
        <w:t>   </w:t>
      </w:r>
      <w:r w:rsidRPr="00106E70">
        <w:rPr>
          <w:rFonts w:hint="eastAsia"/>
          <w:lang w:eastAsia="zh-CN"/>
        </w:rPr>
        <w:t>成品板厚：</w:t>
      </w:r>
      <w:r w:rsidRPr="00106E70">
        <w:rPr>
          <w:lang w:eastAsia="zh-CN"/>
        </w:rPr>
        <w:t>2mm</w:t>
      </w:r>
      <w:r w:rsidRPr="00106E70">
        <w:rPr>
          <w:lang w:eastAsia="zh-CN"/>
        </w:rPr>
        <w:br/>
      </w:r>
      <w:r w:rsidRPr="00106E70">
        <w:rPr>
          <w:rFonts w:hint="eastAsia"/>
          <w:lang w:eastAsia="zh-CN"/>
        </w:rPr>
        <w:t>   </w:t>
      </w:r>
      <w:r w:rsidRPr="00106E70">
        <w:rPr>
          <w:rFonts w:hint="eastAsia"/>
          <w:lang w:eastAsia="zh-CN"/>
        </w:rPr>
        <w:t>表面处理：沉金</w:t>
      </w:r>
      <w:r w:rsidRPr="00106E70">
        <w:rPr>
          <w:lang w:eastAsia="zh-CN"/>
        </w:rPr>
        <w:br/>
      </w:r>
      <w:r w:rsidRPr="00106E70">
        <w:rPr>
          <w:rFonts w:hint="eastAsia"/>
          <w:lang w:eastAsia="zh-CN"/>
        </w:rPr>
        <w:t>   </w:t>
      </w:r>
      <w:r w:rsidRPr="00106E70">
        <w:rPr>
          <w:rFonts w:hint="eastAsia"/>
          <w:lang w:eastAsia="zh-CN"/>
        </w:rPr>
        <w:t>板卡尺寸：</w:t>
      </w:r>
      <w:r w:rsidRPr="00106E70">
        <w:rPr>
          <w:lang w:eastAsia="zh-CN"/>
        </w:rPr>
        <w:t>270*200mm</w:t>
      </w:r>
    </w:p>
    <w:p w:rsidR="00C83E32" w:rsidRPr="00106E70" w:rsidRDefault="00C83E32" w:rsidP="00C83E32">
      <w:pPr>
        <w:ind w:firstLineChars="100" w:firstLine="220"/>
        <w:rPr>
          <w:lang w:eastAsia="zh-CN"/>
        </w:rPr>
      </w:pPr>
      <w:r w:rsidRPr="00106E70">
        <w:rPr>
          <w:rFonts w:hint="eastAsia"/>
          <w:lang w:eastAsia="zh-CN"/>
        </w:rPr>
        <w:t>板材：</w:t>
      </w:r>
      <w:r w:rsidRPr="00106E70">
        <w:rPr>
          <w:lang w:eastAsia="zh-CN"/>
        </w:rPr>
        <w:t>FR4-tg170</w:t>
      </w:r>
      <w:r w:rsidRPr="00106E70">
        <w:rPr>
          <w:lang w:eastAsia="zh-CN"/>
        </w:rPr>
        <w:br/>
      </w:r>
      <w:r w:rsidRPr="00106E70">
        <w:rPr>
          <w:rFonts w:hint="eastAsia"/>
          <w:lang w:eastAsia="zh-CN"/>
        </w:rPr>
        <w:t> </w:t>
      </w:r>
      <w:r w:rsidRPr="00106E70">
        <w:rPr>
          <w:lang w:eastAsia="zh-CN"/>
        </w:rPr>
        <w:t xml:space="preserve"> </w:t>
      </w:r>
      <w:r w:rsidRPr="00106E70">
        <w:rPr>
          <w:rFonts w:hint="eastAsia"/>
          <w:lang w:eastAsia="zh-CN"/>
        </w:rPr>
        <w:t> </w:t>
      </w:r>
      <w:r w:rsidRPr="00106E70">
        <w:rPr>
          <w:rFonts w:hint="eastAsia"/>
          <w:lang w:eastAsia="zh-CN"/>
        </w:rPr>
        <w:t>成品铜厚：常规</w:t>
      </w:r>
      <w:r w:rsidRPr="00106E70">
        <w:rPr>
          <w:lang w:eastAsia="zh-CN"/>
        </w:rPr>
        <w:br/>
      </w:r>
      <w:r w:rsidRPr="00106E70">
        <w:rPr>
          <w:rFonts w:hint="eastAsia"/>
          <w:lang w:eastAsia="zh-CN"/>
        </w:rPr>
        <w:t>   </w:t>
      </w:r>
      <w:r w:rsidRPr="00106E70">
        <w:rPr>
          <w:rFonts w:hint="eastAsia"/>
          <w:lang w:eastAsia="zh-CN"/>
        </w:rPr>
        <w:t>阻焊颜色：绿色</w:t>
      </w:r>
      <w:r w:rsidRPr="00106E70">
        <w:rPr>
          <w:lang w:eastAsia="zh-CN"/>
        </w:rPr>
        <w:br/>
      </w:r>
      <w:r w:rsidRPr="00106E70">
        <w:rPr>
          <w:rFonts w:hint="eastAsia"/>
          <w:lang w:eastAsia="zh-CN"/>
        </w:rPr>
        <w:t>   </w:t>
      </w:r>
      <w:r w:rsidRPr="00106E70">
        <w:rPr>
          <w:rFonts w:hint="eastAsia"/>
          <w:lang w:eastAsia="zh-CN"/>
        </w:rPr>
        <w:t>丝印颜色：白色</w:t>
      </w:r>
    </w:p>
    <w:p w:rsidR="00C83E32" w:rsidRPr="006520F7" w:rsidRDefault="00C83E32" w:rsidP="00C83E32">
      <w:pPr>
        <w:ind w:firstLineChars="200" w:firstLine="400"/>
        <w:rPr>
          <w:color w:val="000000"/>
          <w:sz w:val="20"/>
          <w:szCs w:val="20"/>
          <w:lang w:eastAsia="zh-CN"/>
        </w:rPr>
      </w:pPr>
      <w:r>
        <w:rPr>
          <w:rFonts w:hint="eastAsia"/>
          <w:color w:val="000000"/>
          <w:sz w:val="20"/>
          <w:szCs w:val="20"/>
          <w:lang w:eastAsia="zh-CN"/>
        </w:rPr>
        <w:t>接到订单以后进行工程预审和前期的</w:t>
      </w:r>
      <w:r>
        <w:rPr>
          <w:rFonts w:hint="eastAsia"/>
          <w:color w:val="000000"/>
          <w:sz w:val="20"/>
          <w:szCs w:val="20"/>
          <w:lang w:eastAsia="zh-CN"/>
        </w:rPr>
        <w:t>DFM</w:t>
      </w:r>
      <w:r>
        <w:rPr>
          <w:rFonts w:hint="eastAsia"/>
          <w:color w:val="000000"/>
          <w:sz w:val="20"/>
          <w:szCs w:val="20"/>
          <w:lang w:eastAsia="zh-CN"/>
        </w:rPr>
        <w:t>评估时，我们发现了一些问题，特别是</w:t>
      </w:r>
      <w:r w:rsidRPr="00106E70">
        <w:rPr>
          <w:lang w:eastAsia="zh-CN"/>
        </w:rPr>
        <w:t>Gerber</w:t>
      </w:r>
      <w:r>
        <w:rPr>
          <w:rFonts w:hint="eastAsia"/>
          <w:color w:val="000000"/>
          <w:sz w:val="20"/>
          <w:szCs w:val="20"/>
          <w:lang w:eastAsia="zh-CN"/>
        </w:rPr>
        <w:t>文件有异常，于是发了工程问题给客户确认，其中就一条如下：</w:t>
      </w:r>
      <w:ins w:id="2" w:author="deeplm" w:date="2018-04-08T20:51:00Z">
        <w:r>
          <w:rPr>
            <w:noProof/>
            <w:color w:val="000000"/>
            <w:sz w:val="20"/>
            <w:szCs w:val="20"/>
            <w:lang w:eastAsia="zh-CN" w:bidi="ar-SA"/>
            <w:rPrChange w:id="3">
              <w:rPr>
                <w:noProof/>
                <w:lang w:eastAsia="zh-CN" w:bidi="ar-SA"/>
              </w:rPr>
            </w:rPrChange>
          </w:rPr>
          <w:drawing>
            <wp:inline distT="0" distB="0" distL="0" distR="0">
              <wp:extent cx="5274310" cy="478155"/>
              <wp:effectExtent l="0" t="0" r="2540" b="0"/>
              <wp:docPr id="7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4781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客户的线路层</w:t>
      </w:r>
      <w:r>
        <w:rPr>
          <w:rFonts w:hint="eastAsia"/>
          <w:lang w:eastAsia="zh-CN"/>
        </w:rPr>
        <w:t>L</w:t>
      </w:r>
      <w:r>
        <w:rPr>
          <w:lang w:eastAsia="zh-CN"/>
        </w:rPr>
        <w:t>2 L6 L9</w:t>
      </w:r>
      <w:r>
        <w:rPr>
          <w:rFonts w:hint="eastAsia"/>
          <w:lang w:eastAsia="zh-CN"/>
        </w:rPr>
        <w:t>层如下图：</w:t>
      </w:r>
    </w:p>
    <w:p w:rsidR="00C83E32" w:rsidRDefault="00C83E32" w:rsidP="00C83E32">
      <w:pPr>
        <w:ind w:firstLineChars="100" w:firstLine="200"/>
        <w:rPr>
          <w:lang w:eastAsia="zh-CN"/>
        </w:rPr>
      </w:pPr>
      <w:ins w:id="4" w:author="deeplm" w:date="2018-04-08T20:51:00Z">
        <w:r>
          <w:rPr>
            <w:noProof/>
            <w:color w:val="000000"/>
            <w:sz w:val="20"/>
            <w:szCs w:val="20"/>
            <w:lang w:eastAsia="zh-CN" w:bidi="ar-SA"/>
            <w:rPrChange w:id="5">
              <w:rPr>
                <w:noProof/>
                <w:lang w:eastAsia="zh-CN" w:bidi="ar-SA"/>
              </w:rPr>
            </w:rPrChange>
          </w:rPr>
          <w:drawing>
            <wp:inline distT="0" distB="0" distL="0" distR="0">
              <wp:extent cx="3867150" cy="2260416"/>
              <wp:effectExtent l="0" t="0" r="0" b="6985"/>
              <wp:docPr id="3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69352" cy="22617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一个正常的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层板大部分内层不可能全部一样，并且只有几处隔离，其它的全部是同一网络。客户回复工程问题为确认，但是我们的建议有两项是选择回复，客户回复的比较模糊有歧义。于是我们又重新确认了一次，这次客户给了明确的回复，选择是</w:t>
      </w:r>
      <w:r>
        <w:rPr>
          <w:rFonts w:hint="eastAsia"/>
          <w:lang w:eastAsia="zh-CN"/>
        </w:rPr>
        <w:t>1.</w:t>
      </w:r>
    </w:p>
    <w:p w:rsidR="00C83E32" w:rsidRDefault="00C83E32" w:rsidP="00C83E32">
      <w:pPr>
        <w:ind w:firstLineChars="100" w:firstLine="200"/>
        <w:rPr>
          <w:lang w:eastAsia="zh-CN"/>
        </w:rPr>
      </w:pPr>
      <w:ins w:id="6" w:author="deeplm" w:date="2018-04-08T20:52:00Z">
        <w:r>
          <w:rPr>
            <w:noProof/>
            <w:color w:val="000000"/>
            <w:sz w:val="20"/>
            <w:szCs w:val="20"/>
            <w:lang w:eastAsia="zh-CN" w:bidi="ar-SA"/>
            <w:rPrChange w:id="7">
              <w:rPr>
                <w:noProof/>
                <w:lang w:eastAsia="zh-CN" w:bidi="ar-SA"/>
              </w:rPr>
            </w:rPrChange>
          </w:rPr>
          <w:drawing>
            <wp:inline distT="0" distB="0" distL="0" distR="0">
              <wp:extent cx="5274310" cy="791845"/>
              <wp:effectExtent l="0" t="0" r="2540" b="8255"/>
              <wp:docPr id="9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7918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C83E32" w:rsidRPr="00433C3D" w:rsidRDefault="00C83E32" w:rsidP="00C83E32">
      <w:pPr>
        <w:ind w:firstLineChars="200" w:firstLine="400"/>
        <w:rPr>
          <w:color w:val="000000"/>
          <w:sz w:val="20"/>
          <w:szCs w:val="20"/>
          <w:lang w:eastAsia="zh-CN"/>
        </w:rPr>
      </w:pPr>
      <w:r>
        <w:rPr>
          <w:rFonts w:hint="eastAsia"/>
          <w:color w:val="000000"/>
          <w:sz w:val="20"/>
          <w:szCs w:val="20"/>
          <w:lang w:eastAsia="zh-CN"/>
        </w:rPr>
        <w:t>我们把同一网络点亮后，就出现了下面的情形，高亮的为同一网络，一个线路板中</w:t>
      </w:r>
      <w:r>
        <w:rPr>
          <w:rFonts w:hint="eastAsia"/>
          <w:color w:val="000000"/>
          <w:sz w:val="20"/>
          <w:szCs w:val="20"/>
          <w:lang w:eastAsia="zh-CN"/>
        </w:rPr>
        <w:t>BGA</w:t>
      </w:r>
      <w:r>
        <w:rPr>
          <w:rFonts w:hint="eastAsia"/>
          <w:color w:val="000000"/>
          <w:sz w:val="20"/>
          <w:szCs w:val="20"/>
          <w:lang w:eastAsia="zh-CN"/>
        </w:rPr>
        <w:t>不可能全部都是同一网络。</w:t>
      </w:r>
    </w:p>
    <w:p w:rsidR="00C83E32" w:rsidRPr="006520F7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lastRenderedPageBreak/>
        <w:t>下图为我们在</w:t>
      </w:r>
      <w:r>
        <w:rPr>
          <w:rFonts w:hint="eastAsia"/>
          <w:lang w:eastAsia="zh-CN"/>
        </w:rPr>
        <w:t>C</w:t>
      </w:r>
      <w:r>
        <w:rPr>
          <w:lang w:eastAsia="zh-CN"/>
        </w:rPr>
        <w:t>AM</w:t>
      </w:r>
      <w:r>
        <w:rPr>
          <w:rFonts w:hint="eastAsia"/>
          <w:lang w:eastAsia="zh-CN"/>
        </w:rPr>
        <w:t>软件中选中同一网络后，高亮显示的是白色一片，短路明显，并且资料中</w:t>
      </w:r>
      <w:r>
        <w:rPr>
          <w:lang w:eastAsia="zh-CN"/>
        </w:rPr>
        <w:t>Antietch</w:t>
      </w:r>
      <w:r>
        <w:rPr>
          <w:rFonts w:hint="eastAsia"/>
          <w:lang w:eastAsia="zh-CN"/>
        </w:rPr>
        <w:t>出现在正片的内层中，将隔离的网络连接起来了。</w:t>
      </w:r>
    </w:p>
    <w:p w:rsidR="00C83E32" w:rsidRDefault="00C83E32" w:rsidP="00C83E32">
      <w:pPr>
        <w:ind w:firstLineChars="100" w:firstLine="200"/>
        <w:rPr>
          <w:lang w:eastAsia="zh-CN"/>
        </w:rPr>
      </w:pPr>
      <w:ins w:id="8" w:author="deeplm" w:date="2018-04-08T20:54:00Z">
        <w:r>
          <w:rPr>
            <w:noProof/>
            <w:color w:val="000000"/>
            <w:sz w:val="20"/>
            <w:szCs w:val="20"/>
            <w:lang w:eastAsia="zh-CN" w:bidi="ar-SA"/>
            <w:rPrChange w:id="9">
              <w:rPr>
                <w:noProof/>
                <w:lang w:eastAsia="zh-CN" w:bidi="ar-SA"/>
              </w:rPr>
            </w:rPrChange>
          </w:rPr>
          <w:drawing>
            <wp:inline distT="0" distB="0" distL="0" distR="0">
              <wp:extent cx="4724400" cy="2980479"/>
              <wp:effectExtent l="0" t="0" r="0" b="0"/>
              <wp:docPr id="11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26485" cy="298179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lang w:eastAsia="zh-CN"/>
        </w:rPr>
        <w:t>Antietch</w:t>
      </w:r>
      <w:r>
        <w:rPr>
          <w:rFonts w:hint="eastAsia"/>
          <w:lang w:eastAsia="zh-CN"/>
        </w:rPr>
        <w:t>将隔离开的网络连在了一起。</w:t>
      </w:r>
    </w:p>
    <w:p w:rsidR="00C83E32" w:rsidRDefault="00C83E32" w:rsidP="00C83E32">
      <w:pPr>
        <w:ind w:firstLineChars="100" w:firstLine="200"/>
        <w:rPr>
          <w:lang w:eastAsia="zh-CN"/>
        </w:rPr>
      </w:pPr>
      <w:ins w:id="10" w:author="deeplm" w:date="2018-04-08T21:00:00Z">
        <w:r>
          <w:rPr>
            <w:noProof/>
            <w:color w:val="000000"/>
            <w:sz w:val="20"/>
            <w:szCs w:val="20"/>
            <w:lang w:eastAsia="zh-CN" w:bidi="ar-SA"/>
            <w:rPrChange w:id="11">
              <w:rPr>
                <w:noProof/>
                <w:lang w:eastAsia="zh-CN" w:bidi="ar-SA"/>
              </w:rPr>
            </w:rPrChange>
          </w:rPr>
          <w:drawing>
            <wp:inline distT="0" distB="0" distL="0" distR="0">
              <wp:extent cx="4037333" cy="1450446"/>
              <wp:effectExtent l="0" t="0" r="1270" b="0"/>
              <wp:docPr id="14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45729" cy="14534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此时的异常太明显了，我们不能看着设计工程师辛苦设计的板子打了水漂。由于客户电话故障，我们又发了邮件，但是客户还是一再坚持资料是正确的，于是有了下面的第三回复。</w:t>
      </w:r>
    </w:p>
    <w:p w:rsidR="00C83E32" w:rsidRDefault="00C83E32" w:rsidP="00C83E32">
      <w:pPr>
        <w:ind w:firstLineChars="100" w:firstLine="200"/>
        <w:rPr>
          <w:lang w:eastAsia="zh-CN"/>
        </w:rPr>
      </w:pPr>
      <w:ins w:id="12" w:author="deeplm" w:date="2018-04-08T21:05:00Z">
        <w:r>
          <w:rPr>
            <w:noProof/>
            <w:color w:val="000000"/>
            <w:sz w:val="20"/>
            <w:szCs w:val="20"/>
            <w:lang w:eastAsia="zh-CN" w:bidi="ar-SA"/>
            <w:rPrChange w:id="13">
              <w:rPr>
                <w:noProof/>
                <w:lang w:eastAsia="zh-CN" w:bidi="ar-SA"/>
              </w:rPr>
            </w:rPrChange>
          </w:rPr>
          <w:drawing>
            <wp:inline distT="0" distB="0" distL="0" distR="0">
              <wp:extent cx="5274310" cy="1392555"/>
              <wp:effectExtent l="0" t="0" r="2540" b="0"/>
              <wp:docPr id="16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13925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lastRenderedPageBreak/>
        <w:t>人生最大的遗憾莫过于错误的坚持和轻易的放弃。我们不放弃，后来通过其它的方式终于和客户联系上了。通过沟通我们了解到，原来客户一直坚持说文件没有问题，是因为他只是看了自己设计的</w:t>
      </w:r>
      <w:r>
        <w:rPr>
          <w:rFonts w:hint="eastAsia"/>
          <w:lang w:eastAsia="zh-CN"/>
        </w:rPr>
        <w:t>P</w:t>
      </w:r>
      <w:r>
        <w:rPr>
          <w:lang w:eastAsia="zh-CN"/>
        </w:rPr>
        <w:t>CB</w:t>
      </w:r>
      <w:r>
        <w:rPr>
          <w:rFonts w:hint="eastAsia"/>
          <w:lang w:eastAsia="zh-CN"/>
        </w:rPr>
        <w:t>原文件没有问题，而不是看最终要下线生产的</w:t>
      </w:r>
      <w:r w:rsidRPr="00106E70">
        <w:rPr>
          <w:lang w:eastAsia="zh-CN"/>
        </w:rPr>
        <w:t>Gerber</w:t>
      </w:r>
      <w:r>
        <w:rPr>
          <w:rFonts w:hint="eastAsia"/>
          <w:lang w:eastAsia="zh-CN"/>
        </w:rPr>
        <w:t>文件。当我们让他用</w:t>
      </w:r>
      <w:r>
        <w:rPr>
          <w:rFonts w:hint="eastAsia"/>
          <w:lang w:eastAsia="zh-CN"/>
        </w:rPr>
        <w:t>C</w:t>
      </w:r>
      <w:r>
        <w:rPr>
          <w:lang w:eastAsia="zh-CN"/>
        </w:rPr>
        <w:t>AM</w:t>
      </w:r>
      <w:r>
        <w:rPr>
          <w:rFonts w:hint="eastAsia"/>
          <w:lang w:eastAsia="zh-CN"/>
        </w:rPr>
        <w:t>软件去查看下他输出的</w:t>
      </w:r>
      <w:r w:rsidRPr="00106E70">
        <w:rPr>
          <w:lang w:eastAsia="zh-CN"/>
        </w:rPr>
        <w:t>Gerber</w:t>
      </w:r>
      <w:r>
        <w:rPr>
          <w:rFonts w:hint="eastAsia"/>
          <w:lang w:eastAsia="zh-CN"/>
        </w:rPr>
        <w:t>文件，客户惊讶了。。。。。。</w:t>
      </w:r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2743200" cy="2731088"/>
            <wp:effectExtent l="19050" t="0" r="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091" cy="273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其实原因很简单，相信大家都已经猜到了答案。因为在输出</w:t>
      </w:r>
      <w:r w:rsidRPr="00106E70">
        <w:rPr>
          <w:lang w:eastAsia="zh-CN"/>
        </w:rPr>
        <w:t>Gerber</w:t>
      </w:r>
      <w:r>
        <w:rPr>
          <w:rFonts w:hint="eastAsia"/>
          <w:lang w:eastAsia="zh-CN"/>
        </w:rPr>
        <w:t>文件时，内层输出时正片时却选中负片层的载项才</w:t>
      </w:r>
      <w:r>
        <w:rPr>
          <w:rFonts w:hint="eastAsia"/>
          <w:lang w:eastAsia="zh-CN"/>
        </w:rPr>
        <w:t>-</w:t>
      </w:r>
      <w:r>
        <w:rPr>
          <w:lang w:eastAsia="zh-CN"/>
        </w:rPr>
        <w:t>Antietch</w:t>
      </w:r>
      <w:r>
        <w:rPr>
          <w:rFonts w:hint="eastAsia"/>
          <w:lang w:eastAsia="zh-CN"/>
        </w:rPr>
        <w:t>选项。</w:t>
      </w:r>
    </w:p>
    <w:p w:rsidR="00C83E32" w:rsidRDefault="00C83E32" w:rsidP="00C83E32">
      <w:pPr>
        <w:ind w:firstLineChars="100" w:firstLine="200"/>
        <w:rPr>
          <w:lang w:eastAsia="zh-CN"/>
        </w:rPr>
      </w:pPr>
      <w:ins w:id="14" w:author="deeplm" w:date="2018-04-08T21:14:00Z">
        <w:r>
          <w:rPr>
            <w:noProof/>
            <w:color w:val="000000"/>
            <w:sz w:val="20"/>
            <w:szCs w:val="20"/>
            <w:lang w:eastAsia="zh-CN" w:bidi="ar-SA"/>
            <w:rPrChange w:id="15">
              <w:rPr>
                <w:noProof/>
                <w:lang w:eastAsia="zh-CN" w:bidi="ar-SA"/>
              </w:rPr>
            </w:rPrChange>
          </w:rPr>
          <w:drawing>
            <wp:inline distT="0" distB="0" distL="0" distR="0">
              <wp:extent cx="4686300" cy="2021552"/>
              <wp:effectExtent l="0" t="0" r="0" b="0"/>
              <wp:docPr id="18" name="图片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/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90332" cy="20232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错误的原因找到了，客户只动情的说了一句话，谢谢您救了我。短短的一句话，道出了客户的无限感激，救了一个项目，使客户免受不必要的损失。使产吕提前测试，早日上市。所以说</w:t>
      </w:r>
      <w:r w:rsidRPr="00106E70">
        <w:rPr>
          <w:lang w:eastAsia="zh-CN"/>
        </w:rPr>
        <w:t>Gerber</w:t>
      </w:r>
      <w:r>
        <w:rPr>
          <w:rFonts w:hint="eastAsia"/>
          <w:lang w:eastAsia="zh-CN"/>
        </w:rPr>
        <w:t>输出无小事。上面的案例对一个项目来说有可能是灭顶之灾，也许有一些</w:t>
      </w:r>
      <w:r w:rsidRPr="00433C3D">
        <w:rPr>
          <w:lang w:eastAsia="zh-CN"/>
        </w:rPr>
        <w:t>Gerber</w:t>
      </w:r>
      <w:r>
        <w:rPr>
          <w:rFonts w:hint="eastAsia"/>
          <w:lang w:eastAsia="zh-CN"/>
        </w:rPr>
        <w:t>输出问题没有这么严重，但是我们也要注意，比如说我们在输出文件精度的设置不一致，就有可能导致我们的钻孔文件和</w:t>
      </w:r>
      <w:r w:rsidRPr="00106E70">
        <w:rPr>
          <w:lang w:eastAsia="zh-CN"/>
        </w:rPr>
        <w:t>Gerber</w:t>
      </w:r>
      <w:r>
        <w:rPr>
          <w:rFonts w:hint="eastAsia"/>
          <w:lang w:eastAsia="zh-CN"/>
        </w:rPr>
        <w:t>文件对位偏移。如下图所示：</w:t>
      </w:r>
    </w:p>
    <w:p w:rsidR="00C83E32" w:rsidRDefault="00C83E32" w:rsidP="00C83E32">
      <w:pPr>
        <w:ind w:firstLineChars="100" w:firstLine="200"/>
        <w:rPr>
          <w:lang w:eastAsia="zh-CN"/>
        </w:rPr>
      </w:pPr>
      <w:ins w:id="16" w:author="deeplm" w:date="2018-04-08T21:16:00Z">
        <w:r>
          <w:rPr>
            <w:noProof/>
            <w:color w:val="000000"/>
            <w:sz w:val="20"/>
            <w:szCs w:val="20"/>
            <w:lang w:eastAsia="zh-CN" w:bidi="ar-SA"/>
            <w:rPrChange w:id="17">
              <w:rPr>
                <w:noProof/>
                <w:lang w:eastAsia="zh-CN" w:bidi="ar-SA"/>
              </w:rPr>
            </w:rPrChange>
          </w:rPr>
          <w:lastRenderedPageBreak/>
          <w:drawing>
            <wp:inline distT="0" distB="0" distL="0" distR="0">
              <wp:extent cx="4580626" cy="2350976"/>
              <wp:effectExtent l="19050" t="0" r="0" b="0"/>
              <wp:docPr id="20" name="图片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/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8442" cy="23498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这是什么原因呢，就是我们在输出文件时钻孔文件和</w:t>
      </w:r>
      <w:r w:rsidRPr="00106E70">
        <w:rPr>
          <w:lang w:eastAsia="zh-CN"/>
        </w:rPr>
        <w:t>Gerber</w:t>
      </w:r>
      <w:r>
        <w:rPr>
          <w:rFonts w:hint="eastAsia"/>
          <w:lang w:eastAsia="zh-CN"/>
        </w:rPr>
        <w:t>文件精度不一致导致的。如</w:t>
      </w:r>
      <w:r w:rsidRPr="00106E70">
        <w:rPr>
          <w:lang w:eastAsia="zh-CN"/>
        </w:rPr>
        <w:t>Gerber</w:t>
      </w:r>
      <w:r>
        <w:rPr>
          <w:rFonts w:hint="eastAsia"/>
          <w:lang w:eastAsia="zh-CN"/>
        </w:rPr>
        <w:t>文件是</w:t>
      </w:r>
      <w:r>
        <w:rPr>
          <w:rFonts w:hint="eastAsia"/>
          <w:lang w:eastAsia="zh-CN"/>
        </w:rPr>
        <w:t>2</w:t>
      </w:r>
      <w:r>
        <w:rPr>
          <w:lang w:eastAsia="zh-CN"/>
        </w:rPr>
        <w:t>,5</w:t>
      </w:r>
      <w:r>
        <w:rPr>
          <w:rFonts w:hint="eastAsia"/>
          <w:lang w:eastAsia="zh-CN"/>
        </w:rPr>
        <w:t>，而孔孔输出为</w:t>
      </w:r>
      <w:r>
        <w:rPr>
          <w:rFonts w:hint="eastAsia"/>
          <w:lang w:eastAsia="zh-CN"/>
        </w:rPr>
        <w:t>2</w:t>
      </w:r>
      <w:r>
        <w:rPr>
          <w:lang w:eastAsia="zh-CN"/>
        </w:rPr>
        <w:t>,3.</w:t>
      </w:r>
      <w:r>
        <w:rPr>
          <w:rFonts w:hint="eastAsia"/>
          <w:lang w:eastAsia="zh-CN"/>
        </w:rPr>
        <w:t>就会出现钻孔和线路焊盘不在同一中心点上，出现可靠性的问题。通常为了避免此类问题出现，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二者输出要精度一致。细节决定成败，坚持就是胜利。</w:t>
      </w:r>
      <w:ins w:id="18" w:author="deeplm" w:date="2018-04-08T21:23:00Z">
        <w:r>
          <w:rPr>
            <w:noProof/>
            <w:lang w:eastAsia="zh-CN" w:bidi="ar-SA"/>
          </w:rPr>
          <w:drawing>
            <wp:inline distT="0" distB="0" distL="0" distR="0">
              <wp:extent cx="4389048" cy="2656891"/>
              <wp:effectExtent l="19050" t="0" r="0" b="0"/>
              <wp:docPr id="21" name="图片 25" descr="C:\Users\Administrator\AppData\Roaming\Foxmail7\Temp-2016-20180408175519\Attach\Catch(04-08-21-23-08)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C:\Users\Administrator\AppData\Roaming\Foxmail7\Temp-2016-20180408175519\Attach\Catch(04-08-21-23-08).jpg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90431" cy="2657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这正是：</w:t>
      </w:r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文件输出无小事，</w:t>
      </w:r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精度设置须一致。</w:t>
      </w:r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正片负片辩雄雌，</w:t>
      </w:r>
    </w:p>
    <w:p w:rsidR="00C83E32" w:rsidRDefault="00C83E32" w:rsidP="00C83E32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网表必出正当时。</w:t>
      </w:r>
    </w:p>
    <w:p w:rsidR="0028387B" w:rsidRPr="00C83E32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lastRenderedPageBreak/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ABB" w:rsidRDefault="006F2ABB" w:rsidP="005616D4">
      <w:r>
        <w:separator/>
      </w:r>
    </w:p>
  </w:endnote>
  <w:endnote w:type="continuationSeparator" w:id="1">
    <w:p w:rsidR="006F2ABB" w:rsidRDefault="006F2ABB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D57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CB7D57" w:rsidRPr="00CB7D57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CB7D57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ABB" w:rsidRDefault="006F2ABB" w:rsidP="005616D4">
      <w:r>
        <w:separator/>
      </w:r>
    </w:p>
  </w:footnote>
  <w:footnote w:type="continuationSeparator" w:id="1">
    <w:p w:rsidR="006F2ABB" w:rsidRDefault="006F2ABB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CB7D57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920A6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E2312"/>
    <w:rsid w:val="0063370F"/>
    <w:rsid w:val="0063721D"/>
    <w:rsid w:val="00641F90"/>
    <w:rsid w:val="0065580C"/>
    <w:rsid w:val="006F2ABB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83E32"/>
    <w:rsid w:val="00CA45AE"/>
    <w:rsid w:val="00CB7D57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gou.com/v1645656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baike.sogou.com/v543801.htm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2</TotalTime>
  <Pages>6</Pages>
  <Words>379</Words>
  <Characters>2165</Characters>
  <Application>Microsoft Office Word</Application>
  <DocSecurity>0</DocSecurity>
  <Lines>18</Lines>
  <Paragraphs>5</Paragraphs>
  <ScaleCrop>false</ScaleCrop>
  <Company>WwW.YlmF.CoM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2018-09-04T03:35:00Z</dcterms:created>
  <dcterms:modified xsi:type="dcterms:W3CDTF">2018-09-04T03:35:00Z</dcterms:modified>
</cp:coreProperties>
</file>